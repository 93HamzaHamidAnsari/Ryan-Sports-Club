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FA9" w:rsidRPr="009C1FA9" w:rsidRDefault="009C1FA9" w:rsidP="009C1FA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C1FA9">
        <w:rPr>
          <w:rFonts w:ascii="Times New Roman" w:eastAsia="Times New Roman" w:hAnsi="Times New Roman" w:cs="Times New Roman"/>
          <w:b/>
          <w:bCs/>
          <w:kern w:val="36"/>
          <w:sz w:val="48"/>
          <w:szCs w:val="48"/>
        </w:rPr>
        <w:t>The Rules of Football</w:t>
      </w:r>
    </w:p>
    <w:p w:rsidR="009C1FA9" w:rsidRPr="009C1FA9" w:rsidRDefault="009C1FA9" w:rsidP="009C1FA9">
      <w:pPr>
        <w:spacing w:after="0" w:line="240" w:lineRule="auto"/>
        <w:rPr>
          <w:rFonts w:ascii="Times New Roman" w:eastAsia="Times New Roman" w:hAnsi="Times New Roman" w:cs="Times New Roman"/>
          <w:sz w:val="24"/>
          <w:szCs w:val="24"/>
        </w:rPr>
      </w:pPr>
    </w:p>
    <w:p w:rsidR="009C1FA9" w:rsidRPr="009C1FA9" w:rsidRDefault="009C1FA9" w:rsidP="009C1FA9">
      <w:pPr>
        <w:spacing w:after="240" w:line="240" w:lineRule="auto"/>
        <w:rPr>
          <w:ins w:id="0" w:author="Unknown"/>
          <w:rFonts w:ascii="Times New Roman" w:eastAsia="Times New Roman" w:hAnsi="Times New Roman" w:cs="Times New Roman"/>
          <w:sz w:val="24"/>
          <w:szCs w:val="24"/>
        </w:rPr>
      </w:pPr>
      <w:ins w:id="1" w:author="Unknown">
        <w:r w:rsidRPr="009C1FA9">
          <w:rPr>
            <w:rFonts w:ascii="Times New Roman" w:eastAsia="Times New Roman" w:hAnsi="Times New Roman" w:cs="Times New Roman"/>
            <w:sz w:val="24"/>
            <w:szCs w:val="24"/>
          </w:rPr>
          <w:t xml:space="preserve">The rules of football are officially referred to as the "Laws of the Game".  The Laws of the Game are described very precisely (approximately 150 pages) on the FIFA website </w:t>
        </w:r>
        <w:r w:rsidRPr="009C1FA9">
          <w:rPr>
            <w:rFonts w:ascii="Times New Roman" w:eastAsia="Times New Roman" w:hAnsi="Times New Roman" w:cs="Times New Roman"/>
            <w:sz w:val="24"/>
            <w:szCs w:val="24"/>
          </w:rPr>
          <w:fldChar w:fldCharType="begin"/>
        </w:r>
        <w:r w:rsidRPr="009C1FA9">
          <w:rPr>
            <w:rFonts w:ascii="Times New Roman" w:eastAsia="Times New Roman" w:hAnsi="Times New Roman" w:cs="Times New Roman"/>
            <w:sz w:val="24"/>
            <w:szCs w:val="24"/>
          </w:rPr>
          <w:instrText xml:space="preserve"> HYPERLINK "http://www.fifa.com/worldfootball/lawsofthegame/index.html" </w:instrText>
        </w:r>
        <w:r w:rsidRPr="009C1FA9">
          <w:rPr>
            <w:rFonts w:ascii="Times New Roman" w:eastAsia="Times New Roman" w:hAnsi="Times New Roman" w:cs="Times New Roman"/>
            <w:sz w:val="24"/>
            <w:szCs w:val="24"/>
          </w:rPr>
          <w:fldChar w:fldCharType="separate"/>
        </w:r>
        <w:r w:rsidRPr="009C1FA9">
          <w:rPr>
            <w:rFonts w:ascii="Times New Roman" w:eastAsia="Times New Roman" w:hAnsi="Times New Roman" w:cs="Times New Roman"/>
            <w:color w:val="0000FF"/>
            <w:sz w:val="24"/>
            <w:szCs w:val="24"/>
            <w:u w:val="single"/>
          </w:rPr>
          <w:t>here</w:t>
        </w:r>
        <w:r w:rsidRPr="009C1FA9">
          <w:rPr>
            <w:rFonts w:ascii="Times New Roman" w:eastAsia="Times New Roman" w:hAnsi="Times New Roman" w:cs="Times New Roman"/>
            <w:sz w:val="24"/>
            <w:szCs w:val="24"/>
          </w:rPr>
          <w:fldChar w:fldCharType="end"/>
        </w:r>
        <w:r w:rsidRPr="009C1FA9">
          <w:rPr>
            <w:rFonts w:ascii="Times New Roman" w:eastAsia="Times New Roman" w:hAnsi="Times New Roman" w:cs="Times New Roman"/>
            <w:sz w:val="24"/>
            <w:szCs w:val="24"/>
          </w:rPr>
          <w:t>.</w:t>
        </w:r>
        <w:r w:rsidRPr="009C1FA9">
          <w:rPr>
            <w:rFonts w:ascii="Times New Roman" w:eastAsia="Times New Roman" w:hAnsi="Times New Roman" w:cs="Times New Roman"/>
            <w:sz w:val="24"/>
            <w:szCs w:val="24"/>
          </w:rPr>
          <w:br/>
        </w:r>
        <w:r w:rsidRPr="009C1FA9">
          <w:rPr>
            <w:rFonts w:ascii="Times New Roman" w:eastAsia="Times New Roman" w:hAnsi="Times New Roman" w:cs="Times New Roman"/>
            <w:sz w:val="24"/>
            <w:szCs w:val="24"/>
          </w:rPr>
          <w:br/>
          <w:t>There are 17 laws in total, each one briefly summarised below.</w:t>
        </w:r>
        <w:r w:rsidRPr="009C1FA9">
          <w:rPr>
            <w:rFonts w:ascii="Times New Roman" w:eastAsia="Times New Roman" w:hAnsi="Times New Roman" w:cs="Times New Roman"/>
            <w:sz w:val="24"/>
            <w:szCs w:val="24"/>
          </w:rPr>
          <w:br/>
        </w:r>
        <w:r w:rsidRPr="009C1FA9">
          <w:rPr>
            <w:rFonts w:ascii="Times New Roman" w:eastAsia="Times New Roman" w:hAnsi="Times New Roman" w:cs="Times New Roman"/>
            <w:sz w:val="24"/>
            <w:szCs w:val="24"/>
          </w:rPr>
          <w:br/>
        </w:r>
        <w:r w:rsidRPr="009C1FA9">
          <w:rPr>
            <w:rFonts w:ascii="Times New Roman" w:eastAsia="Times New Roman" w:hAnsi="Times New Roman" w:cs="Times New Roman"/>
            <w:b/>
            <w:bCs/>
            <w:sz w:val="24"/>
            <w:szCs w:val="24"/>
          </w:rPr>
          <w:t>Field of Play</w:t>
        </w:r>
        <w:r w:rsidRPr="009C1FA9">
          <w:rPr>
            <w:rFonts w:ascii="Times New Roman" w:eastAsia="Times New Roman" w:hAnsi="Times New Roman" w:cs="Times New Roman"/>
            <w:sz w:val="24"/>
            <w:szCs w:val="24"/>
          </w:rPr>
          <w:t>.  The game can be played on either natural or artificial surfaces, the surface must be green and rectangular in shape.  The two long sides of the rectangle are called touch lines and the two shorter sides are called goal lines.  The field is divided in half by the halfway line.</w:t>
        </w:r>
        <w:r w:rsidRPr="009C1FA9">
          <w:rPr>
            <w:rFonts w:ascii="Times New Roman" w:eastAsia="Times New Roman" w:hAnsi="Times New Roman" w:cs="Times New Roman"/>
            <w:sz w:val="24"/>
            <w:szCs w:val="24"/>
          </w:rPr>
          <w:br/>
        </w:r>
        <w:r w:rsidRPr="009C1FA9">
          <w:rPr>
            <w:rFonts w:ascii="Times New Roman" w:eastAsia="Times New Roman" w:hAnsi="Times New Roman" w:cs="Times New Roman"/>
            <w:sz w:val="24"/>
            <w:szCs w:val="24"/>
          </w:rPr>
          <w:br/>
        </w:r>
        <w:r w:rsidRPr="009C1FA9">
          <w:rPr>
            <w:rFonts w:ascii="Times New Roman" w:eastAsia="Times New Roman" w:hAnsi="Times New Roman" w:cs="Times New Roman"/>
            <w:b/>
            <w:bCs/>
            <w:sz w:val="24"/>
            <w:szCs w:val="24"/>
          </w:rPr>
          <w:t>Ball</w:t>
        </w:r>
        <w:r w:rsidRPr="009C1FA9">
          <w:rPr>
            <w:rFonts w:ascii="Times New Roman" w:eastAsia="Times New Roman" w:hAnsi="Times New Roman" w:cs="Times New Roman"/>
            <w:sz w:val="24"/>
            <w:szCs w:val="24"/>
          </w:rPr>
          <w:t xml:space="preserve">.  Must be spherical, made of leather (or similar) 68-70 cm in circumference and of a certain pressure.   </w:t>
        </w:r>
        <w:r w:rsidRPr="009C1FA9">
          <w:rPr>
            <w:rFonts w:ascii="Times New Roman" w:eastAsia="Times New Roman" w:hAnsi="Times New Roman" w:cs="Times New Roman"/>
            <w:sz w:val="24"/>
            <w:szCs w:val="24"/>
          </w:rPr>
          <w:br/>
        </w:r>
        <w:r w:rsidRPr="009C1FA9">
          <w:rPr>
            <w:rFonts w:ascii="Times New Roman" w:eastAsia="Times New Roman" w:hAnsi="Times New Roman" w:cs="Times New Roman"/>
            <w:sz w:val="24"/>
            <w:szCs w:val="24"/>
          </w:rPr>
          <w:br/>
        </w:r>
        <w:r w:rsidRPr="009C1FA9">
          <w:rPr>
            <w:rFonts w:ascii="Times New Roman" w:eastAsia="Times New Roman" w:hAnsi="Times New Roman" w:cs="Times New Roman"/>
            <w:b/>
            <w:bCs/>
            <w:sz w:val="24"/>
            <w:szCs w:val="24"/>
          </w:rPr>
          <w:t>Number of Players</w:t>
        </w:r>
        <w:r w:rsidRPr="009C1FA9">
          <w:rPr>
            <w:rFonts w:ascii="Times New Roman" w:eastAsia="Times New Roman" w:hAnsi="Times New Roman" w:cs="Times New Roman"/>
            <w:sz w:val="24"/>
            <w:szCs w:val="24"/>
          </w:rPr>
          <w:t>.  Two teams of no more than 11 players (one of which is the goalkeeper).  A game cannot start if either team has less than 7 players.</w:t>
        </w:r>
        <w:r w:rsidRPr="009C1FA9">
          <w:rPr>
            <w:rFonts w:ascii="Times New Roman" w:eastAsia="Times New Roman" w:hAnsi="Times New Roman" w:cs="Times New Roman"/>
            <w:sz w:val="24"/>
            <w:szCs w:val="24"/>
          </w:rPr>
          <w:br/>
        </w:r>
        <w:r w:rsidRPr="009C1FA9">
          <w:rPr>
            <w:rFonts w:ascii="Times New Roman" w:eastAsia="Times New Roman" w:hAnsi="Times New Roman" w:cs="Times New Roman"/>
            <w:sz w:val="24"/>
            <w:szCs w:val="24"/>
          </w:rPr>
          <w:br/>
        </w:r>
        <w:r w:rsidRPr="009C1FA9">
          <w:rPr>
            <w:rFonts w:ascii="Times New Roman" w:eastAsia="Times New Roman" w:hAnsi="Times New Roman" w:cs="Times New Roman"/>
            <w:b/>
            <w:bCs/>
            <w:sz w:val="24"/>
            <w:szCs w:val="24"/>
          </w:rPr>
          <w:t>Equipment</w:t>
        </w:r>
        <w:r w:rsidRPr="009C1FA9">
          <w:rPr>
            <w:rFonts w:ascii="Times New Roman" w:eastAsia="Times New Roman" w:hAnsi="Times New Roman" w:cs="Times New Roman"/>
            <w:sz w:val="24"/>
            <w:szCs w:val="24"/>
          </w:rPr>
          <w:t xml:space="preserve">.  Players must wear a jersey, shorts, stockings, shinguards and footwear.  </w:t>
        </w:r>
        <w:r w:rsidRPr="009C1FA9">
          <w:rPr>
            <w:rFonts w:ascii="Times New Roman" w:eastAsia="Times New Roman" w:hAnsi="Times New Roman" w:cs="Times New Roman"/>
            <w:sz w:val="24"/>
            <w:szCs w:val="24"/>
          </w:rPr>
          <w:br/>
        </w:r>
        <w:r w:rsidRPr="009C1FA9">
          <w:rPr>
            <w:rFonts w:ascii="Times New Roman" w:eastAsia="Times New Roman" w:hAnsi="Times New Roman" w:cs="Times New Roman"/>
            <w:sz w:val="24"/>
            <w:szCs w:val="24"/>
          </w:rPr>
          <w:br/>
        </w:r>
        <w:r w:rsidRPr="009C1FA9">
          <w:rPr>
            <w:rFonts w:ascii="Times New Roman" w:eastAsia="Times New Roman" w:hAnsi="Times New Roman" w:cs="Times New Roman"/>
            <w:b/>
            <w:bCs/>
            <w:sz w:val="24"/>
            <w:szCs w:val="24"/>
          </w:rPr>
          <w:t>Referee</w:t>
        </w:r>
        <w:r w:rsidRPr="009C1FA9">
          <w:rPr>
            <w:rFonts w:ascii="Times New Roman" w:eastAsia="Times New Roman" w:hAnsi="Times New Roman" w:cs="Times New Roman"/>
            <w:sz w:val="24"/>
            <w:szCs w:val="24"/>
          </w:rPr>
          <w:t>.  The referee ensures the Laws of the Game are respected and upheld.</w:t>
        </w:r>
        <w:r w:rsidRPr="009C1FA9">
          <w:rPr>
            <w:rFonts w:ascii="Times New Roman" w:eastAsia="Times New Roman" w:hAnsi="Times New Roman" w:cs="Times New Roman"/>
            <w:sz w:val="24"/>
            <w:szCs w:val="24"/>
          </w:rPr>
          <w:br/>
        </w:r>
        <w:r w:rsidRPr="009C1FA9">
          <w:rPr>
            <w:rFonts w:ascii="Times New Roman" w:eastAsia="Times New Roman" w:hAnsi="Times New Roman" w:cs="Times New Roman"/>
            <w:sz w:val="24"/>
            <w:szCs w:val="24"/>
          </w:rPr>
          <w:br/>
        </w:r>
        <w:r w:rsidRPr="009C1FA9">
          <w:rPr>
            <w:rFonts w:ascii="Times New Roman" w:eastAsia="Times New Roman" w:hAnsi="Times New Roman" w:cs="Times New Roman"/>
            <w:b/>
            <w:bCs/>
            <w:sz w:val="24"/>
            <w:szCs w:val="24"/>
          </w:rPr>
          <w:t>Assistant Referees</w:t>
        </w:r>
        <w:r w:rsidRPr="009C1FA9">
          <w:rPr>
            <w:rFonts w:ascii="Times New Roman" w:eastAsia="Times New Roman" w:hAnsi="Times New Roman" w:cs="Times New Roman"/>
            <w:sz w:val="24"/>
            <w:szCs w:val="24"/>
          </w:rPr>
          <w:t>.  There may be at most 2 assistant referees.</w:t>
        </w:r>
        <w:r w:rsidRPr="009C1FA9">
          <w:rPr>
            <w:rFonts w:ascii="Times New Roman" w:eastAsia="Times New Roman" w:hAnsi="Times New Roman" w:cs="Times New Roman"/>
            <w:sz w:val="24"/>
            <w:szCs w:val="24"/>
          </w:rPr>
          <w:br/>
        </w:r>
        <w:r w:rsidRPr="009C1FA9">
          <w:rPr>
            <w:rFonts w:ascii="Times New Roman" w:eastAsia="Times New Roman" w:hAnsi="Times New Roman" w:cs="Times New Roman"/>
            <w:sz w:val="24"/>
            <w:szCs w:val="24"/>
          </w:rPr>
          <w:br/>
        </w:r>
        <w:r w:rsidRPr="009C1FA9">
          <w:rPr>
            <w:rFonts w:ascii="Times New Roman" w:eastAsia="Times New Roman" w:hAnsi="Times New Roman" w:cs="Times New Roman"/>
            <w:b/>
            <w:bCs/>
            <w:sz w:val="24"/>
            <w:szCs w:val="24"/>
          </w:rPr>
          <w:t>Duration of the Match</w:t>
        </w:r>
        <w:r w:rsidRPr="009C1FA9">
          <w:rPr>
            <w:rFonts w:ascii="Times New Roman" w:eastAsia="Times New Roman" w:hAnsi="Times New Roman" w:cs="Times New Roman"/>
            <w:sz w:val="24"/>
            <w:szCs w:val="24"/>
          </w:rPr>
          <w:t xml:space="preserve">.  The game is played in 2 halves consisting of 45 minutes each.  The half time interval must not exceed more than 15 minutes.  At the discretion of the referee more time is allowed to compensate for any stoppage during play e.g.  Due to substitutions or care and attention of injured players. </w:t>
        </w:r>
        <w:r w:rsidRPr="009C1FA9">
          <w:rPr>
            <w:rFonts w:ascii="Times New Roman" w:eastAsia="Times New Roman" w:hAnsi="Times New Roman" w:cs="Times New Roman"/>
            <w:sz w:val="24"/>
            <w:szCs w:val="24"/>
          </w:rPr>
          <w:br/>
        </w:r>
        <w:r w:rsidRPr="009C1FA9">
          <w:rPr>
            <w:rFonts w:ascii="Times New Roman" w:eastAsia="Times New Roman" w:hAnsi="Times New Roman" w:cs="Times New Roman"/>
            <w:sz w:val="24"/>
            <w:szCs w:val="24"/>
          </w:rPr>
          <w:br/>
        </w:r>
        <w:r w:rsidRPr="009C1FA9">
          <w:rPr>
            <w:rFonts w:ascii="Times New Roman" w:eastAsia="Times New Roman" w:hAnsi="Times New Roman" w:cs="Times New Roman"/>
            <w:b/>
            <w:bCs/>
            <w:sz w:val="24"/>
            <w:szCs w:val="24"/>
          </w:rPr>
          <w:t>Start and Restart of Play</w:t>
        </w:r>
        <w:r w:rsidRPr="009C1FA9">
          <w:rPr>
            <w:rFonts w:ascii="Times New Roman" w:eastAsia="Times New Roman" w:hAnsi="Times New Roman" w:cs="Times New Roman"/>
            <w:sz w:val="24"/>
            <w:szCs w:val="24"/>
          </w:rPr>
          <w:t xml:space="preserve">.  A kick-off starts play at the start of the match or after a goal.  A kick-off involves one player kicking the ball, from stationary, forward from the centre spot.  All players must be in their own half prior to kick-off.  A coin is tossed pre-game,  the team which loses the toss are awarded the kick-off to start the game whilst the team that win the toss are allowed to choose which direction they want to play.  After half time the teams switch direction and the other team will kick-off.  After a goal is scored, the team which conceded the goal will kick-off to restart play.  </w:t>
        </w:r>
        <w:r w:rsidRPr="009C1FA9">
          <w:rPr>
            <w:rFonts w:ascii="Times New Roman" w:eastAsia="Times New Roman" w:hAnsi="Times New Roman" w:cs="Times New Roman"/>
            <w:sz w:val="24"/>
            <w:szCs w:val="24"/>
          </w:rPr>
          <w:br/>
        </w:r>
        <w:r w:rsidRPr="009C1FA9">
          <w:rPr>
            <w:rFonts w:ascii="Times New Roman" w:eastAsia="Times New Roman" w:hAnsi="Times New Roman" w:cs="Times New Roman"/>
            <w:sz w:val="24"/>
            <w:szCs w:val="24"/>
          </w:rPr>
          <w:br/>
        </w:r>
        <w:r w:rsidRPr="009C1FA9">
          <w:rPr>
            <w:rFonts w:ascii="Times New Roman" w:eastAsia="Times New Roman" w:hAnsi="Times New Roman" w:cs="Times New Roman"/>
            <w:b/>
            <w:bCs/>
            <w:sz w:val="24"/>
            <w:szCs w:val="24"/>
          </w:rPr>
          <w:t>Ball in and Out of Play</w:t>
        </w:r>
        <w:r w:rsidRPr="009C1FA9">
          <w:rPr>
            <w:rFonts w:ascii="Times New Roman" w:eastAsia="Times New Roman" w:hAnsi="Times New Roman" w:cs="Times New Roman"/>
            <w:sz w:val="24"/>
            <w:szCs w:val="24"/>
          </w:rPr>
          <w:t>.  The ball is out of play once a goal has been scored or when the referee has stopped the game.  The ball is in play at all other times.</w:t>
        </w:r>
        <w:r w:rsidRPr="009C1FA9">
          <w:rPr>
            <w:rFonts w:ascii="Times New Roman" w:eastAsia="Times New Roman" w:hAnsi="Times New Roman" w:cs="Times New Roman"/>
            <w:sz w:val="24"/>
            <w:szCs w:val="24"/>
          </w:rPr>
          <w:br/>
        </w:r>
        <w:r w:rsidRPr="009C1FA9">
          <w:rPr>
            <w:rFonts w:ascii="Times New Roman" w:eastAsia="Times New Roman" w:hAnsi="Times New Roman" w:cs="Times New Roman"/>
            <w:sz w:val="24"/>
            <w:szCs w:val="24"/>
          </w:rPr>
          <w:br/>
        </w:r>
        <w:r w:rsidRPr="009C1FA9">
          <w:rPr>
            <w:rFonts w:ascii="Times New Roman" w:eastAsia="Times New Roman" w:hAnsi="Times New Roman" w:cs="Times New Roman"/>
            <w:b/>
            <w:bCs/>
            <w:sz w:val="24"/>
            <w:szCs w:val="24"/>
          </w:rPr>
          <w:t>Method of Scoring</w:t>
        </w:r>
        <w:r w:rsidRPr="009C1FA9">
          <w:rPr>
            <w:rFonts w:ascii="Times New Roman" w:eastAsia="Times New Roman" w:hAnsi="Times New Roman" w:cs="Times New Roman"/>
            <w:sz w:val="24"/>
            <w:szCs w:val="24"/>
          </w:rPr>
          <w:t>.  The ball crosses the goal line inside the goal mouth.</w:t>
        </w:r>
        <w:r w:rsidRPr="009C1FA9">
          <w:rPr>
            <w:rFonts w:ascii="Times New Roman" w:eastAsia="Times New Roman" w:hAnsi="Times New Roman" w:cs="Times New Roman"/>
            <w:sz w:val="24"/>
            <w:szCs w:val="24"/>
          </w:rPr>
          <w:br/>
        </w:r>
        <w:r w:rsidRPr="009C1FA9">
          <w:rPr>
            <w:rFonts w:ascii="Times New Roman" w:eastAsia="Times New Roman" w:hAnsi="Times New Roman" w:cs="Times New Roman"/>
            <w:sz w:val="24"/>
            <w:szCs w:val="24"/>
          </w:rPr>
          <w:br/>
        </w:r>
        <w:r w:rsidRPr="009C1FA9">
          <w:rPr>
            <w:rFonts w:ascii="Times New Roman" w:eastAsia="Times New Roman" w:hAnsi="Times New Roman" w:cs="Times New Roman"/>
            <w:b/>
            <w:bCs/>
            <w:sz w:val="24"/>
            <w:szCs w:val="24"/>
          </w:rPr>
          <w:t>Offside</w:t>
        </w:r>
        <w:r w:rsidRPr="009C1FA9">
          <w:rPr>
            <w:rFonts w:ascii="Times New Roman" w:eastAsia="Times New Roman" w:hAnsi="Times New Roman" w:cs="Times New Roman"/>
            <w:sz w:val="24"/>
            <w:szCs w:val="24"/>
          </w:rPr>
          <w:t xml:space="preserve">.  It is an offence for a player to be in contact with the ball when they are closer to the opponents' goal than both the ball and the second-last opponent.   The offside rule exists to ensure there are always opponents (generally the goal keeper and a defender)  between a player </w:t>
        </w:r>
        <w:r w:rsidRPr="009C1FA9">
          <w:rPr>
            <w:rFonts w:ascii="Times New Roman" w:eastAsia="Times New Roman" w:hAnsi="Times New Roman" w:cs="Times New Roman"/>
            <w:sz w:val="24"/>
            <w:szCs w:val="24"/>
          </w:rPr>
          <w:lastRenderedPageBreak/>
          <w:t>receiving the ball and the goal.  Without the offside rule, play can become boring with repeated long balls being kicked to a player stood next to the goalkeeper for an easy goal.</w:t>
        </w:r>
        <w:r w:rsidRPr="009C1FA9">
          <w:rPr>
            <w:rFonts w:ascii="Times New Roman" w:eastAsia="Times New Roman" w:hAnsi="Times New Roman" w:cs="Times New Roman"/>
            <w:sz w:val="24"/>
            <w:szCs w:val="24"/>
          </w:rPr>
          <w:br/>
        </w:r>
        <w:r w:rsidRPr="009C1FA9">
          <w:rPr>
            <w:rFonts w:ascii="Times New Roman" w:eastAsia="Times New Roman" w:hAnsi="Times New Roman" w:cs="Times New Roman"/>
            <w:sz w:val="24"/>
            <w:szCs w:val="24"/>
          </w:rPr>
          <w:br/>
        </w:r>
        <w:r w:rsidRPr="009C1FA9">
          <w:rPr>
            <w:rFonts w:ascii="Times New Roman" w:eastAsia="Times New Roman" w:hAnsi="Times New Roman" w:cs="Times New Roman"/>
            <w:b/>
            <w:bCs/>
            <w:sz w:val="24"/>
            <w:szCs w:val="24"/>
          </w:rPr>
          <w:t>Fouls/Misconduct</w:t>
        </w:r>
        <w:r w:rsidRPr="009C1FA9">
          <w:rPr>
            <w:rFonts w:ascii="Times New Roman" w:eastAsia="Times New Roman" w:hAnsi="Times New Roman" w:cs="Times New Roman"/>
            <w:sz w:val="24"/>
            <w:szCs w:val="24"/>
          </w:rPr>
          <w:t>.  These are many and varied, broadly speaking it is an offence to use excessive force whilst playing the game either deliberately or undeliberately or to handle the ball (unless you are a goal keeper).  The referee may show the yellow card to caution players for less serious offences and the red card for more serious offences resulting in the player being sent off.  Two yellow cards are equivalent to one red card.</w:t>
        </w:r>
        <w:r w:rsidRPr="009C1FA9">
          <w:rPr>
            <w:rFonts w:ascii="Times New Roman" w:eastAsia="Times New Roman" w:hAnsi="Times New Roman" w:cs="Times New Roman"/>
            <w:sz w:val="24"/>
            <w:szCs w:val="24"/>
          </w:rPr>
          <w:br/>
        </w:r>
        <w:r w:rsidRPr="009C1FA9">
          <w:rPr>
            <w:rFonts w:ascii="Times New Roman" w:eastAsia="Times New Roman" w:hAnsi="Times New Roman" w:cs="Times New Roman"/>
            <w:sz w:val="24"/>
            <w:szCs w:val="24"/>
          </w:rPr>
          <w:br/>
        </w:r>
        <w:r w:rsidRPr="009C1FA9">
          <w:rPr>
            <w:rFonts w:ascii="Times New Roman" w:eastAsia="Times New Roman" w:hAnsi="Times New Roman" w:cs="Times New Roman"/>
            <w:b/>
            <w:bCs/>
            <w:sz w:val="24"/>
            <w:szCs w:val="24"/>
          </w:rPr>
          <w:t>Free Kicks</w:t>
        </w:r>
        <w:r w:rsidRPr="009C1FA9">
          <w:rPr>
            <w:rFonts w:ascii="Times New Roman" w:eastAsia="Times New Roman" w:hAnsi="Times New Roman" w:cs="Times New Roman"/>
            <w:sz w:val="24"/>
            <w:szCs w:val="24"/>
          </w:rPr>
          <w:t>.  Are given by the referee for fouls and misconduct. A free kick can either be direct or indirect.  A goal can be scored directly from a direct free kick.  A goal can only be scored from an indirect free kick if it touches at least one other player first.  The free kick must be taken from a stationary position with that position varying depending on whether the free kick was given inside or outside the goal area and whether it's direct or indirect.  The opposing team must be a minimum of 9.15 m from the ball when the free kick is taken.</w:t>
        </w:r>
      </w:ins>
    </w:p>
    <w:p w:rsidR="009C1FA9" w:rsidRPr="009C1FA9" w:rsidRDefault="009C1FA9" w:rsidP="009C1FA9">
      <w:pPr>
        <w:spacing w:after="0" w:line="240" w:lineRule="auto"/>
        <w:rPr>
          <w:ins w:id="2" w:author="Unknown"/>
          <w:rFonts w:ascii="Times New Roman" w:eastAsia="Times New Roman" w:hAnsi="Times New Roman" w:cs="Times New Roman"/>
          <w:sz w:val="24"/>
          <w:szCs w:val="24"/>
        </w:rPr>
      </w:pPr>
      <w:ins w:id="3" w:author="Unknown">
        <w:r w:rsidRPr="009C1FA9">
          <w:rPr>
            <w:rFonts w:ascii="Times New Roman" w:eastAsia="Times New Roman" w:hAnsi="Times New Roman" w:cs="Times New Roman"/>
            <w:b/>
            <w:bCs/>
            <w:sz w:val="24"/>
            <w:szCs w:val="24"/>
          </w:rPr>
          <w:t>Penalty Kicks</w:t>
        </w:r>
        <w:r w:rsidRPr="009C1FA9">
          <w:rPr>
            <w:rFonts w:ascii="Times New Roman" w:eastAsia="Times New Roman" w:hAnsi="Times New Roman" w:cs="Times New Roman"/>
            <w:sz w:val="24"/>
            <w:szCs w:val="24"/>
          </w:rPr>
          <w:t xml:space="preserve">.  Are given against a team when they commit an offence which would normally be awarded a direct free kick inside their goal area.  The ball is kicked from stationary from the penalty spot.  The opposing team must be outside of the penalty area and at least 9.15 m from the ball. </w:t>
        </w:r>
        <w:r w:rsidRPr="009C1FA9">
          <w:rPr>
            <w:rFonts w:ascii="Times New Roman" w:eastAsia="Times New Roman" w:hAnsi="Times New Roman" w:cs="Times New Roman"/>
            <w:sz w:val="24"/>
            <w:szCs w:val="24"/>
          </w:rPr>
          <w:br/>
        </w:r>
        <w:r w:rsidRPr="009C1FA9">
          <w:rPr>
            <w:rFonts w:ascii="Times New Roman" w:eastAsia="Times New Roman" w:hAnsi="Times New Roman" w:cs="Times New Roman"/>
            <w:sz w:val="24"/>
            <w:szCs w:val="24"/>
          </w:rPr>
          <w:br/>
        </w:r>
        <w:r w:rsidRPr="009C1FA9">
          <w:rPr>
            <w:rFonts w:ascii="Times New Roman" w:eastAsia="Times New Roman" w:hAnsi="Times New Roman" w:cs="Times New Roman"/>
            <w:b/>
            <w:bCs/>
            <w:sz w:val="24"/>
            <w:szCs w:val="24"/>
          </w:rPr>
          <w:t>Throw-in</w:t>
        </w:r>
        <w:r w:rsidRPr="009C1FA9">
          <w:rPr>
            <w:rFonts w:ascii="Times New Roman" w:eastAsia="Times New Roman" w:hAnsi="Times New Roman" w:cs="Times New Roman"/>
            <w:sz w:val="24"/>
            <w:szCs w:val="24"/>
          </w:rPr>
          <w:t>.  Used to restart play after the whole of the ball has crossed the touch line.</w:t>
        </w:r>
        <w:r w:rsidRPr="009C1FA9">
          <w:rPr>
            <w:rFonts w:ascii="Times New Roman" w:eastAsia="Times New Roman" w:hAnsi="Times New Roman" w:cs="Times New Roman"/>
            <w:sz w:val="24"/>
            <w:szCs w:val="24"/>
          </w:rPr>
          <w:br/>
        </w:r>
        <w:r w:rsidRPr="009C1FA9">
          <w:rPr>
            <w:rFonts w:ascii="Times New Roman" w:eastAsia="Times New Roman" w:hAnsi="Times New Roman" w:cs="Times New Roman"/>
            <w:sz w:val="24"/>
            <w:szCs w:val="24"/>
          </w:rPr>
          <w:br/>
        </w:r>
        <w:r w:rsidRPr="009C1FA9">
          <w:rPr>
            <w:rFonts w:ascii="Times New Roman" w:eastAsia="Times New Roman" w:hAnsi="Times New Roman" w:cs="Times New Roman"/>
            <w:b/>
            <w:bCs/>
            <w:sz w:val="24"/>
            <w:szCs w:val="24"/>
          </w:rPr>
          <w:t>Goal kick</w:t>
        </w:r>
        <w:r w:rsidRPr="009C1FA9">
          <w:rPr>
            <w:rFonts w:ascii="Times New Roman" w:eastAsia="Times New Roman" w:hAnsi="Times New Roman" w:cs="Times New Roman"/>
            <w:sz w:val="24"/>
            <w:szCs w:val="24"/>
          </w:rPr>
          <w:t>.  Used to restart play after a goal has been scored.</w:t>
        </w:r>
        <w:r w:rsidRPr="009C1FA9">
          <w:rPr>
            <w:rFonts w:ascii="Times New Roman" w:eastAsia="Times New Roman" w:hAnsi="Times New Roman" w:cs="Times New Roman"/>
            <w:sz w:val="24"/>
            <w:szCs w:val="24"/>
          </w:rPr>
          <w:br/>
        </w:r>
        <w:r w:rsidRPr="009C1FA9">
          <w:rPr>
            <w:rFonts w:ascii="Times New Roman" w:eastAsia="Times New Roman" w:hAnsi="Times New Roman" w:cs="Times New Roman"/>
            <w:sz w:val="24"/>
            <w:szCs w:val="24"/>
          </w:rPr>
          <w:br/>
        </w:r>
        <w:r w:rsidRPr="009C1FA9">
          <w:rPr>
            <w:rFonts w:ascii="Times New Roman" w:eastAsia="Times New Roman" w:hAnsi="Times New Roman" w:cs="Times New Roman"/>
            <w:b/>
            <w:bCs/>
            <w:sz w:val="24"/>
            <w:szCs w:val="24"/>
          </w:rPr>
          <w:t>Corner Kick</w:t>
        </w:r>
        <w:r w:rsidRPr="009C1FA9">
          <w:rPr>
            <w:rFonts w:ascii="Times New Roman" w:eastAsia="Times New Roman" w:hAnsi="Times New Roman" w:cs="Times New Roman"/>
            <w:sz w:val="24"/>
            <w:szCs w:val="24"/>
          </w:rPr>
          <w:t xml:space="preserve">. Is given when the whole of the ball crosses the goal line and was last touched by a member of the defending team (and no goal was scored).  A corner kick is taken from inside the corner arc closest to the point where the ball crosses the goal line.  The defending team must be at least 9.15 m from the ball when the corner kick is taken. </w:t>
        </w:r>
      </w:ins>
    </w:p>
    <w:p w:rsidR="008A51AB" w:rsidRDefault="008A51AB"/>
    <w:sectPr w:rsidR="008A51AB" w:rsidSect="008A51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Cambria">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C1FA9"/>
    <w:rsid w:val="008A51AB"/>
    <w:rsid w:val="009C1F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1AB"/>
  </w:style>
  <w:style w:type="paragraph" w:styleId="Heading1">
    <w:name w:val="heading 1"/>
    <w:basedOn w:val="Normal"/>
    <w:link w:val="Heading1Char"/>
    <w:uiPriority w:val="9"/>
    <w:qFormat/>
    <w:rsid w:val="009C1F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FA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C1FA9"/>
    <w:rPr>
      <w:color w:val="0000FF"/>
      <w:u w:val="single"/>
    </w:rPr>
  </w:style>
  <w:style w:type="character" w:styleId="Strong">
    <w:name w:val="Strong"/>
    <w:basedOn w:val="DefaultParagraphFont"/>
    <w:uiPriority w:val="22"/>
    <w:qFormat/>
    <w:rsid w:val="009C1FA9"/>
    <w:rPr>
      <w:b/>
      <w:bCs/>
    </w:rPr>
  </w:style>
</w:styles>
</file>

<file path=word/webSettings.xml><?xml version="1.0" encoding="utf-8"?>
<w:webSettings xmlns:r="http://schemas.openxmlformats.org/officeDocument/2006/relationships" xmlns:w="http://schemas.openxmlformats.org/wordprocessingml/2006/main">
  <w:divs>
    <w:div w:id="49691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680</Words>
  <Characters>3877</Characters>
  <Application>Microsoft Office Word</Application>
  <DocSecurity>0</DocSecurity>
  <Lines>32</Lines>
  <Paragraphs>9</Paragraphs>
  <ScaleCrop>false</ScaleCrop>
  <Company/>
  <LinksUpToDate>false</LinksUpToDate>
  <CharactersWithSpaces>4548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ANSARI</dc:creator>
  <cp:lastModifiedBy>ANSARI</cp:lastModifiedBy>
  <cp:revision>1</cp:revision>
  <dcterms:created xsi:type="dcterms:W3CDTF">2014-11-10T03:58:00Z</dcterms:created>
  <dcterms:modified xsi:type="dcterms:W3CDTF">2014-11-10T03:58:00Z</dcterms:modified>
</cp:coreProperties>
</file>